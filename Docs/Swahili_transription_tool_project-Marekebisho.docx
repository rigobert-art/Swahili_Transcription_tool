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A1641" w:rsidRPr="00471955" w:rsidRDefault="008C140E" w:rsidP="00471955">
      <w:pPr>
        <w:pStyle w:val="Heading1"/>
        <w:spacing w:line="360" w:lineRule="auto"/>
        <w:jc w:val="both"/>
        <w:rPr>
          <w:rFonts w:ascii="Times New Roman" w:hAnsi="Times New Roman" w:cs="Times New Roman"/>
        </w:rPr>
      </w:pPr>
      <w:r w:rsidRPr="00471955">
        <w:rPr>
          <w:rFonts w:ascii="Times New Roman" w:hAnsi="Times New Roman" w:cs="Times New Roman"/>
        </w:rPr>
        <w:t>Problem statement.</w:t>
      </w:r>
    </w:p>
    <w:p w14:paraId="00000002" w14:textId="0FA54D51" w:rsidR="00AA1641" w:rsidRPr="00471955" w:rsidRDefault="008C140E" w:rsidP="00471955">
      <w:pPr>
        <w:spacing w:line="360" w:lineRule="auto"/>
        <w:jc w:val="both"/>
        <w:rPr>
          <w:rFonts w:ascii="Times New Roman" w:eastAsia="Times New Roman" w:hAnsi="Times New Roman" w:cs="Times New Roman"/>
          <w:sz w:val="24"/>
        </w:rPr>
      </w:pPr>
      <w:r w:rsidRPr="00471955">
        <w:rPr>
          <w:rFonts w:ascii="Times New Roman" w:eastAsia="Times New Roman" w:hAnsi="Times New Roman" w:cs="Times New Roman"/>
          <w:sz w:val="24"/>
        </w:rPr>
        <w:t xml:space="preserve">The advancement of technology has paved a way to </w:t>
      </w:r>
      <w:ins w:id="0" w:author="Augustino" w:date="2022-12-17T13:21:00Z">
        <w:r w:rsidR="003D6BD1">
          <w:rPr>
            <w:rFonts w:ascii="Times New Roman" w:eastAsia="Times New Roman" w:hAnsi="Times New Roman" w:cs="Times New Roman"/>
            <w:sz w:val="24"/>
          </w:rPr>
          <w:t>A</w:t>
        </w:r>
      </w:ins>
      <w:del w:id="1" w:author="Augustino" w:date="2022-12-17T13:21:00Z">
        <w:r w:rsidRPr="00471955" w:rsidDel="003D6BD1">
          <w:rPr>
            <w:rFonts w:ascii="Times New Roman" w:eastAsia="Times New Roman" w:hAnsi="Times New Roman" w:cs="Times New Roman"/>
            <w:sz w:val="24"/>
          </w:rPr>
          <w:delText>a</w:delText>
        </w:r>
      </w:del>
      <w:r w:rsidRPr="00471955">
        <w:rPr>
          <w:rFonts w:ascii="Times New Roman" w:eastAsia="Times New Roman" w:hAnsi="Times New Roman" w:cs="Times New Roman"/>
          <w:sz w:val="24"/>
        </w:rPr>
        <w:t xml:space="preserve">rtificial </w:t>
      </w:r>
      <w:ins w:id="2" w:author="Augustino" w:date="2022-12-17T13:21:00Z">
        <w:r w:rsidR="003D6BD1">
          <w:rPr>
            <w:rFonts w:ascii="Times New Roman" w:eastAsia="Times New Roman" w:hAnsi="Times New Roman" w:cs="Times New Roman"/>
            <w:sz w:val="24"/>
          </w:rPr>
          <w:t>I</w:t>
        </w:r>
      </w:ins>
      <w:del w:id="3" w:author="Augustino" w:date="2022-12-17T13:21:00Z">
        <w:r w:rsidRPr="00471955" w:rsidDel="003D6BD1">
          <w:rPr>
            <w:rFonts w:ascii="Times New Roman" w:eastAsia="Times New Roman" w:hAnsi="Times New Roman" w:cs="Times New Roman"/>
            <w:sz w:val="24"/>
          </w:rPr>
          <w:delText>i</w:delText>
        </w:r>
      </w:del>
      <w:del w:id="4" w:author="Augustino" w:date="2022-12-17T13:22:00Z">
        <w:r w:rsidRPr="00471955" w:rsidDel="003D6BD1">
          <w:rPr>
            <w:rFonts w:ascii="Times New Roman" w:eastAsia="Times New Roman" w:hAnsi="Times New Roman" w:cs="Times New Roman"/>
            <w:sz w:val="24"/>
          </w:rPr>
          <w:delText>ntelligence</w:delText>
        </w:r>
      </w:del>
      <w:ins w:id="5" w:author="Augustino" w:date="2022-12-17T13:22:00Z">
        <w:r w:rsidR="003D6BD1" w:rsidRPr="00471955">
          <w:rPr>
            <w:rFonts w:ascii="Times New Roman" w:eastAsia="Times New Roman" w:hAnsi="Times New Roman" w:cs="Times New Roman"/>
            <w:sz w:val="24"/>
          </w:rPr>
          <w:t>ntelligence</w:t>
        </w:r>
        <w:r w:rsidR="003D6BD1">
          <w:rPr>
            <w:rFonts w:ascii="Times New Roman" w:eastAsia="Times New Roman" w:hAnsi="Times New Roman" w:cs="Times New Roman"/>
            <w:sz w:val="24"/>
          </w:rPr>
          <w:t xml:space="preserve"> (</w:t>
        </w:r>
      </w:ins>
      <w:ins w:id="6" w:author="Augustino" w:date="2022-12-17T13:21:00Z">
        <w:r w:rsidR="003D6BD1">
          <w:rPr>
            <w:rFonts w:ascii="Times New Roman" w:eastAsia="Times New Roman" w:hAnsi="Times New Roman" w:cs="Times New Roman"/>
            <w:sz w:val="24"/>
          </w:rPr>
          <w:t>AI)</w:t>
        </w:r>
      </w:ins>
      <w:r w:rsidRPr="00471955">
        <w:rPr>
          <w:rFonts w:ascii="Times New Roman" w:eastAsia="Times New Roman" w:hAnsi="Times New Roman" w:cs="Times New Roman"/>
          <w:sz w:val="24"/>
        </w:rPr>
        <w:t xml:space="preserve"> </w:t>
      </w:r>
      <w:del w:id="7" w:author="Augustino" w:date="2022-12-17T13:19:00Z">
        <w:r w:rsidRPr="00471955" w:rsidDel="003D6BD1">
          <w:rPr>
            <w:rFonts w:ascii="Times New Roman" w:eastAsia="Times New Roman" w:hAnsi="Times New Roman" w:cs="Times New Roman"/>
            <w:sz w:val="24"/>
          </w:rPr>
          <w:delText xml:space="preserve">and machine learning </w:delText>
        </w:r>
      </w:del>
      <w:r w:rsidRPr="00471955">
        <w:rPr>
          <w:rFonts w:ascii="Times New Roman" w:eastAsia="Times New Roman" w:hAnsi="Times New Roman" w:cs="Times New Roman"/>
          <w:sz w:val="24"/>
        </w:rPr>
        <w:t xml:space="preserve">being </w:t>
      </w:r>
      <w:del w:id="8" w:author="Augustino" w:date="2022-12-17T13:19:00Z">
        <w:r w:rsidRPr="00471955" w:rsidDel="003D6BD1">
          <w:rPr>
            <w:rFonts w:ascii="Times New Roman" w:eastAsia="Times New Roman" w:hAnsi="Times New Roman" w:cs="Times New Roman"/>
            <w:sz w:val="24"/>
          </w:rPr>
          <w:delText>a subset of artificial intelligence</w:delText>
        </w:r>
      </w:del>
      <w:ins w:id="9" w:author="Augustino" w:date="2022-12-17T13:19:00Z">
        <w:r w:rsidR="003D6BD1">
          <w:rPr>
            <w:rFonts w:ascii="Times New Roman" w:eastAsia="Times New Roman" w:hAnsi="Times New Roman" w:cs="Times New Roman"/>
            <w:sz w:val="24"/>
          </w:rPr>
          <w:t xml:space="preserve">preferred </w:t>
        </w:r>
      </w:ins>
      <w:ins w:id="10" w:author="Augustino" w:date="2022-12-17T13:20:00Z">
        <w:r w:rsidR="003D6BD1">
          <w:rPr>
            <w:rFonts w:ascii="Times New Roman" w:eastAsia="Times New Roman" w:hAnsi="Times New Roman" w:cs="Times New Roman"/>
            <w:sz w:val="24"/>
          </w:rPr>
          <w:t xml:space="preserve">as </w:t>
        </w:r>
      </w:ins>
      <w:ins w:id="11" w:author="Augustino" w:date="2022-12-17T13:19:00Z">
        <w:r w:rsidR="003D6BD1">
          <w:rPr>
            <w:rFonts w:ascii="Times New Roman" w:eastAsia="Times New Roman" w:hAnsi="Times New Roman" w:cs="Times New Roman"/>
            <w:sz w:val="24"/>
          </w:rPr>
          <w:t>technol</w:t>
        </w:r>
      </w:ins>
      <w:ins w:id="12" w:author="Augustino" w:date="2022-12-17T13:20:00Z">
        <w:r w:rsidR="003D6BD1">
          <w:rPr>
            <w:rFonts w:ascii="Times New Roman" w:eastAsia="Times New Roman" w:hAnsi="Times New Roman" w:cs="Times New Roman"/>
            <w:sz w:val="24"/>
          </w:rPr>
          <w:t xml:space="preserve">ogy that solves a number of human </w:t>
        </w:r>
        <w:commentRangeStart w:id="13"/>
        <w:r w:rsidR="003D6BD1">
          <w:rPr>
            <w:rFonts w:ascii="Times New Roman" w:eastAsia="Times New Roman" w:hAnsi="Times New Roman" w:cs="Times New Roman"/>
            <w:sz w:val="24"/>
          </w:rPr>
          <w:t>problems</w:t>
        </w:r>
      </w:ins>
      <w:commentRangeEnd w:id="13"/>
      <w:ins w:id="14" w:author="Augustino" w:date="2022-12-17T13:29:00Z">
        <w:r w:rsidR="008F0107">
          <w:rPr>
            <w:rStyle w:val="CommentReference"/>
          </w:rPr>
          <w:commentReference w:id="13"/>
        </w:r>
        <w:r w:rsidR="008F0107">
          <w:rPr>
            <w:rFonts w:ascii="Times New Roman" w:eastAsia="Times New Roman" w:hAnsi="Times New Roman" w:cs="Times New Roman"/>
            <w:sz w:val="24"/>
          </w:rPr>
          <w:t>()</w:t>
        </w:r>
      </w:ins>
      <w:r w:rsidRPr="00471955">
        <w:rPr>
          <w:rFonts w:ascii="Times New Roman" w:eastAsia="Times New Roman" w:hAnsi="Times New Roman" w:cs="Times New Roman"/>
          <w:sz w:val="24"/>
        </w:rPr>
        <w:t xml:space="preserve">. </w:t>
      </w:r>
      <w:ins w:id="15" w:author="Augustino" w:date="2022-12-17T13:20:00Z">
        <w:r w:rsidR="003D6BD1">
          <w:rPr>
            <w:rFonts w:ascii="Times New Roman" w:eastAsia="Times New Roman" w:hAnsi="Times New Roman" w:cs="Times New Roman"/>
            <w:sz w:val="24"/>
          </w:rPr>
          <w:t xml:space="preserve">The subset of Artificial Intelligence </w:t>
        </w:r>
      </w:ins>
      <w:ins w:id="16" w:author="Augustino" w:date="2022-12-17T13:21:00Z">
        <w:r w:rsidR="003D6BD1">
          <w:rPr>
            <w:rFonts w:ascii="Times New Roman" w:eastAsia="Times New Roman" w:hAnsi="Times New Roman" w:cs="Times New Roman"/>
            <w:sz w:val="24"/>
          </w:rPr>
          <w:t xml:space="preserve">which is Machine </w:t>
        </w:r>
      </w:ins>
      <w:ins w:id="17" w:author="Augustino" w:date="2022-12-17T13:22:00Z">
        <w:r w:rsidR="003D6BD1">
          <w:rPr>
            <w:rFonts w:ascii="Times New Roman" w:eastAsia="Times New Roman" w:hAnsi="Times New Roman" w:cs="Times New Roman"/>
            <w:sz w:val="24"/>
          </w:rPr>
          <w:t>Learning (ML)</w:t>
        </w:r>
      </w:ins>
      <w:ins w:id="18" w:author="Augustino" w:date="2022-12-17T13:21:00Z">
        <w:r w:rsidR="003D6BD1">
          <w:rPr>
            <w:rFonts w:ascii="Times New Roman" w:eastAsia="Times New Roman" w:hAnsi="Times New Roman" w:cs="Times New Roman"/>
            <w:sz w:val="24"/>
          </w:rPr>
          <w:t xml:space="preserve"> is the leading of this advancement. </w:t>
        </w:r>
      </w:ins>
      <w:r w:rsidRPr="00471955">
        <w:rPr>
          <w:rFonts w:ascii="Times New Roman" w:eastAsia="Times New Roman" w:hAnsi="Times New Roman" w:cs="Times New Roman"/>
          <w:sz w:val="24"/>
        </w:rPr>
        <w:t xml:space="preserve">This advancement has led to the development of tools that assist humans with different tasks such as transcribing and translation, with ease, accuracy and fast </w:t>
      </w:r>
      <w:commentRangeStart w:id="19"/>
      <w:r w:rsidRPr="00471955">
        <w:rPr>
          <w:rFonts w:ascii="Times New Roman" w:eastAsia="Times New Roman" w:hAnsi="Times New Roman" w:cs="Times New Roman"/>
          <w:sz w:val="24"/>
        </w:rPr>
        <w:t>execution</w:t>
      </w:r>
      <w:commentRangeEnd w:id="19"/>
      <w:r w:rsidR="008F0107">
        <w:rPr>
          <w:rStyle w:val="CommentReference"/>
        </w:rPr>
        <w:commentReference w:id="19"/>
      </w:r>
      <w:ins w:id="20" w:author="Augustino" w:date="2022-12-17T13:29:00Z">
        <w:r w:rsidR="008F0107">
          <w:rPr>
            <w:rFonts w:ascii="Times New Roman" w:eastAsia="Times New Roman" w:hAnsi="Times New Roman" w:cs="Times New Roman"/>
            <w:sz w:val="24"/>
          </w:rPr>
          <w:t>()</w:t>
        </w:r>
      </w:ins>
      <w:r w:rsidRPr="00471955">
        <w:rPr>
          <w:rFonts w:ascii="Times New Roman" w:eastAsia="Times New Roman" w:hAnsi="Times New Roman" w:cs="Times New Roman"/>
          <w:sz w:val="24"/>
        </w:rPr>
        <w:t xml:space="preserve">. </w:t>
      </w:r>
    </w:p>
    <w:p w14:paraId="00000003" w14:textId="77777777" w:rsidR="00AA1641" w:rsidRPr="00471955" w:rsidRDefault="00AA1641" w:rsidP="00471955">
      <w:pPr>
        <w:spacing w:line="360" w:lineRule="auto"/>
        <w:jc w:val="both"/>
        <w:rPr>
          <w:rFonts w:ascii="Times New Roman" w:eastAsia="Times New Roman" w:hAnsi="Times New Roman" w:cs="Times New Roman"/>
          <w:sz w:val="24"/>
        </w:rPr>
      </w:pPr>
    </w:p>
    <w:p w14:paraId="00000004" w14:textId="08C3404D" w:rsidR="00AA1641" w:rsidRPr="00471955" w:rsidRDefault="008C140E" w:rsidP="00471955">
      <w:pPr>
        <w:spacing w:line="360" w:lineRule="auto"/>
        <w:jc w:val="both"/>
        <w:rPr>
          <w:rFonts w:ascii="Times New Roman" w:eastAsia="Times New Roman" w:hAnsi="Times New Roman" w:cs="Times New Roman"/>
          <w:sz w:val="24"/>
        </w:rPr>
      </w:pPr>
      <w:r w:rsidRPr="00471955">
        <w:rPr>
          <w:rFonts w:ascii="Times New Roman" w:eastAsia="Times New Roman" w:hAnsi="Times New Roman" w:cs="Times New Roman"/>
          <w:sz w:val="24"/>
        </w:rPr>
        <w:t xml:space="preserve">Focusing on transcribing, </w:t>
      </w:r>
      <w:ins w:id="21" w:author="Augustino" w:date="2022-12-17T13:21:00Z">
        <w:r w:rsidR="003D6BD1">
          <w:rPr>
            <w:rFonts w:ascii="Times New Roman" w:eastAsia="Times New Roman" w:hAnsi="Times New Roman" w:cs="Times New Roman"/>
            <w:sz w:val="24"/>
          </w:rPr>
          <w:t>ML</w:t>
        </w:r>
      </w:ins>
      <w:ins w:id="22" w:author="Augustino" w:date="2022-12-17T13:22:00Z">
        <w:r w:rsidR="003D6BD1">
          <w:rPr>
            <w:rFonts w:ascii="Times New Roman" w:eastAsia="Times New Roman" w:hAnsi="Times New Roman" w:cs="Times New Roman"/>
            <w:sz w:val="24"/>
          </w:rPr>
          <w:t xml:space="preserve"> </w:t>
        </w:r>
      </w:ins>
      <w:del w:id="23" w:author="Augustino" w:date="2022-12-17T13:21:00Z">
        <w:r w:rsidRPr="00471955" w:rsidDel="003D6BD1">
          <w:rPr>
            <w:rFonts w:ascii="Times New Roman" w:eastAsia="Times New Roman" w:hAnsi="Times New Roman" w:cs="Times New Roman"/>
            <w:sz w:val="24"/>
          </w:rPr>
          <w:delText xml:space="preserve">Artificial intelligence </w:delText>
        </w:r>
      </w:del>
      <w:r w:rsidRPr="00471955">
        <w:rPr>
          <w:rFonts w:ascii="Times New Roman" w:eastAsia="Times New Roman" w:hAnsi="Times New Roman" w:cs="Times New Roman"/>
          <w:sz w:val="24"/>
        </w:rPr>
        <w:t>has enabled people in need of this service to finally be able to acquire the resources and services at a much cheaper price and with faster execution</w:t>
      </w:r>
      <w:ins w:id="24" w:author="Augustino" w:date="2022-12-17T13:22:00Z">
        <w:r w:rsidR="003D6BD1">
          <w:rPr>
            <w:rFonts w:ascii="Times New Roman" w:eastAsia="Times New Roman" w:hAnsi="Times New Roman" w:cs="Times New Roman"/>
            <w:sz w:val="24"/>
          </w:rPr>
          <w:t xml:space="preserve"> and hence</w:t>
        </w:r>
      </w:ins>
      <w:r w:rsidRPr="00471955">
        <w:rPr>
          <w:rFonts w:ascii="Times New Roman" w:eastAsia="Times New Roman" w:hAnsi="Times New Roman" w:cs="Times New Roman"/>
          <w:sz w:val="24"/>
        </w:rPr>
        <w:t xml:space="preserve"> a lot of time is </w:t>
      </w:r>
      <w:commentRangeStart w:id="25"/>
      <w:r w:rsidRPr="00471955">
        <w:rPr>
          <w:rFonts w:ascii="Times New Roman" w:eastAsia="Times New Roman" w:hAnsi="Times New Roman" w:cs="Times New Roman"/>
          <w:sz w:val="24"/>
        </w:rPr>
        <w:t>saved</w:t>
      </w:r>
      <w:commentRangeEnd w:id="25"/>
      <w:r w:rsidR="008F0107">
        <w:rPr>
          <w:rStyle w:val="CommentReference"/>
        </w:rPr>
        <w:commentReference w:id="25"/>
      </w:r>
      <w:r w:rsidRPr="00471955">
        <w:rPr>
          <w:rFonts w:ascii="Times New Roman" w:eastAsia="Times New Roman" w:hAnsi="Times New Roman" w:cs="Times New Roman"/>
          <w:sz w:val="24"/>
        </w:rPr>
        <w:t>. Transcription tools are available in multiple languages, even Swahili, but with the Swahili language there is a low accuracy of the AI model</w:t>
      </w:r>
      <w:ins w:id="26" w:author="Augustino" w:date="2022-12-17T13:27:00Z">
        <w:r w:rsidR="003D6BD1">
          <w:rPr>
            <w:rFonts w:ascii="Times New Roman" w:eastAsia="Times New Roman" w:hAnsi="Times New Roman" w:cs="Times New Roman"/>
            <w:sz w:val="24"/>
          </w:rPr>
          <w:t xml:space="preserve">. </w:t>
        </w:r>
      </w:ins>
      <w:moveToRangeStart w:id="27" w:author="Augustino" w:date="2022-12-17T13:27:00Z" w:name="move122176067"/>
      <w:moveTo w:id="28" w:author="Augustino" w:date="2022-12-17T13:27:00Z">
        <w:r w:rsidR="003D6BD1" w:rsidRPr="00471955">
          <w:rPr>
            <w:rFonts w:ascii="Times New Roman" w:eastAsia="Times New Roman" w:hAnsi="Times New Roman" w:cs="Times New Roman"/>
            <w:sz w:val="24"/>
          </w:rPr>
          <w:t xml:space="preserve">We have realized that </w:t>
        </w:r>
      </w:moveTo>
      <w:proofErr w:type="spellStart"/>
      <w:ins w:id="29" w:author="Augustino" w:date="2022-12-17T13:27:00Z">
        <w:r w:rsidR="003D6BD1">
          <w:rPr>
            <w:rFonts w:ascii="Times New Roman" w:eastAsia="Times New Roman" w:hAnsi="Times New Roman" w:cs="Times New Roman"/>
            <w:sz w:val="24"/>
          </w:rPr>
          <w:t>AI</w:t>
        </w:r>
      </w:ins>
      <w:moveTo w:id="30" w:author="Augustino" w:date="2022-12-17T13:27:00Z">
        <w:del w:id="31" w:author="Augustino" w:date="2022-12-17T13:27:00Z">
          <w:r w:rsidR="003D6BD1" w:rsidRPr="00471955" w:rsidDel="003D6BD1">
            <w:rPr>
              <w:rFonts w:ascii="Times New Roman" w:eastAsia="Times New Roman" w:hAnsi="Times New Roman" w:cs="Times New Roman"/>
              <w:sz w:val="24"/>
            </w:rPr>
            <w:delText xml:space="preserve">artificial intelligence </w:delText>
          </w:r>
        </w:del>
        <w:r w:rsidR="003D6BD1" w:rsidRPr="00471955">
          <w:rPr>
            <w:rFonts w:ascii="Times New Roman" w:eastAsia="Times New Roman" w:hAnsi="Times New Roman" w:cs="Times New Roman"/>
            <w:sz w:val="24"/>
          </w:rPr>
          <w:t>models</w:t>
        </w:r>
        <w:proofErr w:type="spellEnd"/>
        <w:r w:rsidR="003D6BD1" w:rsidRPr="00471955">
          <w:rPr>
            <w:rFonts w:ascii="Times New Roman" w:eastAsia="Times New Roman" w:hAnsi="Times New Roman" w:cs="Times New Roman"/>
            <w:sz w:val="24"/>
          </w:rPr>
          <w:t xml:space="preserve">, the natural language processing field struggles with accents even with the English language and so the AI model lacks a bit of accuracy due to accents, then the Swahili language also has multiple accents that vary with the indigenous people within </w:t>
        </w:r>
        <w:commentRangeStart w:id="32"/>
        <w:r w:rsidR="003D6BD1" w:rsidRPr="00471955">
          <w:rPr>
            <w:rFonts w:ascii="Times New Roman" w:eastAsia="Times New Roman" w:hAnsi="Times New Roman" w:cs="Times New Roman"/>
            <w:sz w:val="24"/>
          </w:rPr>
          <w:t>Tanzania</w:t>
        </w:r>
      </w:moveTo>
      <w:commentRangeEnd w:id="32"/>
      <w:r w:rsidR="008F0107">
        <w:rPr>
          <w:rStyle w:val="CommentReference"/>
        </w:rPr>
        <w:commentReference w:id="32"/>
      </w:r>
      <w:moveTo w:id="33" w:author="Augustino" w:date="2022-12-17T13:27:00Z">
        <w:r w:rsidR="003D6BD1" w:rsidRPr="00471955">
          <w:rPr>
            <w:rFonts w:ascii="Times New Roman" w:eastAsia="Times New Roman" w:hAnsi="Times New Roman" w:cs="Times New Roman"/>
            <w:sz w:val="24"/>
          </w:rPr>
          <w:t>.</w:t>
        </w:r>
      </w:moveTo>
      <w:moveToRangeEnd w:id="27"/>
      <w:r w:rsidRPr="00471955">
        <w:rPr>
          <w:rFonts w:ascii="Times New Roman" w:eastAsia="Times New Roman" w:hAnsi="Times New Roman" w:cs="Times New Roman"/>
          <w:sz w:val="24"/>
        </w:rPr>
        <w:t xml:space="preserve"> </w:t>
      </w:r>
      <w:del w:id="34" w:author="Augustino" w:date="2022-12-17T13:28:00Z">
        <w:r w:rsidRPr="00471955" w:rsidDel="003D6BD1">
          <w:rPr>
            <w:rFonts w:ascii="Times New Roman" w:eastAsia="Times New Roman" w:hAnsi="Times New Roman" w:cs="Times New Roman"/>
            <w:sz w:val="24"/>
          </w:rPr>
          <w:delText>that transcribes speech into the Swahili language</w:delText>
        </w:r>
      </w:del>
      <w:ins w:id="35" w:author="Augustino" w:date="2022-12-17T13:28:00Z">
        <w:r w:rsidR="003D6BD1">
          <w:rPr>
            <w:rFonts w:ascii="Times New Roman" w:eastAsia="Times New Roman" w:hAnsi="Times New Roman" w:cs="Times New Roman"/>
            <w:sz w:val="24"/>
          </w:rPr>
          <w:t xml:space="preserve">This is </w:t>
        </w:r>
        <w:proofErr w:type="spellStart"/>
        <w:r w:rsidR="003D6BD1">
          <w:rPr>
            <w:rFonts w:ascii="Times New Roman" w:eastAsia="Times New Roman" w:hAnsi="Times New Roman" w:cs="Times New Roman"/>
            <w:sz w:val="24"/>
          </w:rPr>
          <w:t>may</w:t>
        </w:r>
        <w:proofErr w:type="spellEnd"/>
        <w:r w:rsidR="003D6BD1">
          <w:rPr>
            <w:rFonts w:ascii="Times New Roman" w:eastAsia="Times New Roman" w:hAnsi="Times New Roman" w:cs="Times New Roman"/>
            <w:sz w:val="24"/>
          </w:rPr>
          <w:t xml:space="preserve"> </w:t>
        </w:r>
      </w:ins>
      <w:ins w:id="36" w:author="Augustino" w:date="2022-12-17T13:23:00Z">
        <w:r w:rsidR="003D6BD1">
          <w:rPr>
            <w:rFonts w:ascii="Times New Roman" w:eastAsia="Times New Roman" w:hAnsi="Times New Roman" w:cs="Times New Roman"/>
            <w:sz w:val="24"/>
          </w:rPr>
          <w:t xml:space="preserve"> because of the fact that the data for the manipulation of the model did not originate from the </w:t>
        </w:r>
      </w:ins>
      <w:ins w:id="37" w:author="Augustino" w:date="2022-12-17T13:24:00Z">
        <w:r w:rsidR="003D6BD1">
          <w:rPr>
            <w:rFonts w:ascii="Times New Roman" w:eastAsia="Times New Roman" w:hAnsi="Times New Roman" w:cs="Times New Roman"/>
            <w:sz w:val="24"/>
          </w:rPr>
          <w:t>Swahili people perse</w:t>
        </w:r>
      </w:ins>
      <w:r w:rsidRPr="00471955">
        <w:rPr>
          <w:rFonts w:ascii="Times New Roman" w:eastAsia="Times New Roman" w:hAnsi="Times New Roman" w:cs="Times New Roman"/>
          <w:sz w:val="24"/>
        </w:rPr>
        <w:t>.</w:t>
      </w:r>
      <w:ins w:id="38" w:author="Augustino" w:date="2022-12-17T13:24:00Z">
        <w:r w:rsidR="003D6BD1">
          <w:rPr>
            <w:rFonts w:ascii="Times New Roman" w:eastAsia="Times New Roman" w:hAnsi="Times New Roman" w:cs="Times New Roman"/>
            <w:sz w:val="24"/>
          </w:rPr>
          <w:t xml:space="preserve"> The existing models fail even to capture simple </w:t>
        </w:r>
      </w:ins>
      <w:ins w:id="39" w:author="Augustino" w:date="2022-12-17T13:25:00Z">
        <w:r w:rsidR="003D6BD1">
          <w:rPr>
            <w:rFonts w:ascii="Times New Roman" w:eastAsia="Times New Roman" w:hAnsi="Times New Roman" w:cs="Times New Roman"/>
            <w:sz w:val="24"/>
          </w:rPr>
          <w:t>Swahili words like “</w:t>
        </w:r>
        <w:proofErr w:type="spellStart"/>
        <w:r w:rsidR="003D6BD1">
          <w:rPr>
            <w:rFonts w:ascii="Times New Roman" w:eastAsia="Times New Roman" w:hAnsi="Times New Roman" w:cs="Times New Roman"/>
            <w:sz w:val="24"/>
          </w:rPr>
          <w:t>ujenzi</w:t>
        </w:r>
        <w:proofErr w:type="spellEnd"/>
        <w:r w:rsidR="003D6BD1">
          <w:rPr>
            <w:rFonts w:ascii="Times New Roman" w:eastAsia="Times New Roman" w:hAnsi="Times New Roman" w:cs="Times New Roman"/>
            <w:sz w:val="24"/>
          </w:rPr>
          <w:t>”, “</w:t>
        </w:r>
        <w:proofErr w:type="spellStart"/>
        <w:r w:rsidR="003D6BD1">
          <w:rPr>
            <w:rFonts w:ascii="Times New Roman" w:eastAsia="Times New Roman" w:hAnsi="Times New Roman" w:cs="Times New Roman"/>
            <w:sz w:val="24"/>
          </w:rPr>
          <w:t>maisha</w:t>
        </w:r>
        <w:proofErr w:type="spellEnd"/>
        <w:r w:rsidR="003D6BD1">
          <w:rPr>
            <w:rFonts w:ascii="Times New Roman" w:eastAsia="Times New Roman" w:hAnsi="Times New Roman" w:cs="Times New Roman"/>
            <w:sz w:val="24"/>
          </w:rPr>
          <w:t>”, “</w:t>
        </w:r>
        <w:proofErr w:type="spellStart"/>
        <w:r w:rsidR="003D6BD1">
          <w:rPr>
            <w:rFonts w:ascii="Times New Roman" w:eastAsia="Times New Roman" w:hAnsi="Times New Roman" w:cs="Times New Roman"/>
            <w:sz w:val="24"/>
          </w:rPr>
          <w:t>uzoefu</w:t>
        </w:r>
        <w:proofErr w:type="spellEnd"/>
        <w:r w:rsidR="003D6BD1">
          <w:rPr>
            <w:rFonts w:ascii="Times New Roman" w:eastAsia="Times New Roman" w:hAnsi="Times New Roman" w:cs="Times New Roman"/>
            <w:sz w:val="24"/>
          </w:rPr>
          <w:t>” and lots of more other words that can frequently be</w:t>
        </w:r>
      </w:ins>
      <w:ins w:id="40" w:author="Augustino" w:date="2022-12-17T13:26:00Z">
        <w:r w:rsidR="003D6BD1">
          <w:rPr>
            <w:rFonts w:ascii="Times New Roman" w:eastAsia="Times New Roman" w:hAnsi="Times New Roman" w:cs="Times New Roman"/>
            <w:sz w:val="24"/>
          </w:rPr>
          <w:t xml:space="preserve"> heard from the </w:t>
        </w:r>
        <w:proofErr w:type="spellStart"/>
        <w:r w:rsidR="003D6BD1">
          <w:rPr>
            <w:rFonts w:ascii="Times New Roman" w:eastAsia="Times New Roman" w:hAnsi="Times New Roman" w:cs="Times New Roman"/>
            <w:sz w:val="24"/>
          </w:rPr>
          <w:t>swahili</w:t>
        </w:r>
        <w:proofErr w:type="spellEnd"/>
        <w:r w:rsidR="003D6BD1">
          <w:rPr>
            <w:rFonts w:ascii="Times New Roman" w:eastAsia="Times New Roman" w:hAnsi="Times New Roman" w:cs="Times New Roman"/>
            <w:sz w:val="24"/>
          </w:rPr>
          <w:t xml:space="preserve"> people especially in the </w:t>
        </w:r>
        <w:proofErr w:type="spellStart"/>
        <w:r w:rsidR="003D6BD1">
          <w:rPr>
            <w:rFonts w:ascii="Times New Roman" w:eastAsia="Times New Roman" w:hAnsi="Times New Roman" w:cs="Times New Roman"/>
            <w:sz w:val="24"/>
          </w:rPr>
          <w:t>swahili</w:t>
        </w:r>
        <w:proofErr w:type="spellEnd"/>
        <w:r w:rsidR="003D6BD1">
          <w:rPr>
            <w:rFonts w:ascii="Times New Roman" w:eastAsia="Times New Roman" w:hAnsi="Times New Roman" w:cs="Times New Roman"/>
            <w:sz w:val="24"/>
          </w:rPr>
          <w:t xml:space="preserve"> speaking regions in Tanzania like Dar Es </w:t>
        </w:r>
        <w:commentRangeStart w:id="41"/>
        <w:r w:rsidR="003D6BD1">
          <w:rPr>
            <w:rFonts w:ascii="Times New Roman" w:eastAsia="Times New Roman" w:hAnsi="Times New Roman" w:cs="Times New Roman"/>
            <w:sz w:val="24"/>
          </w:rPr>
          <w:t>Salaam</w:t>
        </w:r>
      </w:ins>
      <w:commentRangeEnd w:id="41"/>
      <w:ins w:id="42" w:author="Augustino" w:date="2022-12-17T13:30:00Z">
        <w:r w:rsidR="008F0107">
          <w:rPr>
            <w:rStyle w:val="CommentReference"/>
          </w:rPr>
          <w:commentReference w:id="41"/>
        </w:r>
      </w:ins>
      <w:ins w:id="43" w:author="Augustino" w:date="2022-12-17T13:26:00Z">
        <w:r w:rsidR="003D6BD1">
          <w:rPr>
            <w:rFonts w:ascii="Times New Roman" w:eastAsia="Times New Roman" w:hAnsi="Times New Roman" w:cs="Times New Roman"/>
            <w:sz w:val="24"/>
          </w:rPr>
          <w:t>.</w:t>
        </w:r>
      </w:ins>
    </w:p>
    <w:p w14:paraId="00000005" w14:textId="77777777" w:rsidR="00AA1641" w:rsidRPr="00471955" w:rsidRDefault="00AA1641" w:rsidP="00471955">
      <w:pPr>
        <w:spacing w:line="360" w:lineRule="auto"/>
        <w:jc w:val="both"/>
        <w:rPr>
          <w:rFonts w:ascii="Times New Roman" w:eastAsia="Times New Roman" w:hAnsi="Times New Roman" w:cs="Times New Roman"/>
          <w:sz w:val="24"/>
        </w:rPr>
      </w:pPr>
    </w:p>
    <w:p w14:paraId="00000006" w14:textId="03A3E5E3" w:rsidR="00AA1641" w:rsidRPr="00471955" w:rsidRDefault="008C140E" w:rsidP="00471955">
      <w:pPr>
        <w:spacing w:line="360" w:lineRule="auto"/>
        <w:jc w:val="both"/>
        <w:rPr>
          <w:rFonts w:ascii="Times New Roman" w:eastAsia="Times New Roman" w:hAnsi="Times New Roman" w:cs="Times New Roman"/>
          <w:sz w:val="24"/>
        </w:rPr>
      </w:pPr>
      <w:r w:rsidRPr="00471955">
        <w:rPr>
          <w:rFonts w:ascii="Times New Roman" w:eastAsia="Times New Roman" w:hAnsi="Times New Roman" w:cs="Times New Roman"/>
          <w:sz w:val="24"/>
        </w:rPr>
        <w:t xml:space="preserve"> </w:t>
      </w:r>
      <w:moveFromRangeStart w:id="44" w:author="Augustino" w:date="2022-12-17T13:27:00Z" w:name="move122176067"/>
      <w:moveFrom w:id="45" w:author="Augustino" w:date="2022-12-17T13:27:00Z">
        <w:r w:rsidRPr="00471955" w:rsidDel="003D6BD1">
          <w:rPr>
            <w:rFonts w:ascii="Times New Roman" w:eastAsia="Times New Roman" w:hAnsi="Times New Roman" w:cs="Times New Roman"/>
            <w:sz w:val="24"/>
          </w:rPr>
          <w:t>We have realized that artificial intelligence models, the natural language processing field struggles with accents even with the English language and so the AI model lacks a bit of accuracy due to accents, then the Swahili language also has multiple accents that vary with the indigenous people within Tanzania.</w:t>
        </w:r>
      </w:moveFrom>
      <w:moveFromRangeEnd w:id="44"/>
    </w:p>
    <w:p w14:paraId="00000007" w14:textId="77777777" w:rsidR="00AA1641" w:rsidRPr="00471955" w:rsidRDefault="00AA1641" w:rsidP="00471955">
      <w:pPr>
        <w:spacing w:line="360" w:lineRule="auto"/>
        <w:jc w:val="both"/>
        <w:rPr>
          <w:rFonts w:ascii="Times New Roman" w:eastAsia="Times New Roman" w:hAnsi="Times New Roman" w:cs="Times New Roman"/>
          <w:sz w:val="24"/>
        </w:rPr>
      </w:pPr>
    </w:p>
    <w:p w14:paraId="00000008" w14:textId="77777777" w:rsidR="00AA1641" w:rsidRPr="00471955" w:rsidRDefault="008C140E" w:rsidP="00471955">
      <w:pPr>
        <w:spacing w:line="360" w:lineRule="auto"/>
        <w:jc w:val="both"/>
        <w:rPr>
          <w:rFonts w:ascii="Times New Roman" w:eastAsia="Times New Roman" w:hAnsi="Times New Roman" w:cs="Times New Roman"/>
          <w:sz w:val="24"/>
        </w:rPr>
      </w:pPr>
      <w:r w:rsidRPr="00471955">
        <w:rPr>
          <w:rFonts w:ascii="Times New Roman" w:eastAsia="Times New Roman" w:hAnsi="Times New Roman" w:cs="Times New Roman"/>
          <w:sz w:val="24"/>
        </w:rPr>
        <w:t xml:space="preserve"> With the Swahili transcription tool, we will have the first transcription tool built by Tanzanians and with the implementation of speech recognition optimization a normal Swahili accent will be used as a benchmark for the rest of accents to fall through, thus increasing the accuracy of this tool </w:t>
      </w:r>
      <w:r w:rsidRPr="00471955">
        <w:rPr>
          <w:rFonts w:ascii="Times New Roman" w:eastAsia="Times New Roman" w:hAnsi="Times New Roman" w:cs="Times New Roman"/>
          <w:sz w:val="24"/>
        </w:rPr>
        <w:lastRenderedPageBreak/>
        <w:t>far greater than the ones built by Swahili scholars abroad who are not well acquainted with the Swahili language than the indigenous people of Tanzania where Swahili is largely used compared to other parts of the world.</w:t>
      </w:r>
    </w:p>
    <w:p w14:paraId="00000009" w14:textId="77777777" w:rsidR="00AA1641" w:rsidRDefault="00AA1641" w:rsidP="00471955">
      <w:pPr>
        <w:spacing w:line="360" w:lineRule="auto"/>
        <w:jc w:val="both"/>
        <w:rPr>
          <w:rFonts w:ascii="Times New Roman" w:eastAsia="Times New Roman" w:hAnsi="Times New Roman" w:cs="Times New Roman"/>
        </w:rPr>
      </w:pPr>
    </w:p>
    <w:p w14:paraId="66C3D760" w14:textId="0D213BEB" w:rsidR="00471955" w:rsidRPr="00471955" w:rsidRDefault="00471955" w:rsidP="00471955">
      <w:pPr>
        <w:pStyle w:val="Heading1"/>
        <w:spacing w:line="360" w:lineRule="auto"/>
        <w:jc w:val="both"/>
        <w:rPr>
          <w:rFonts w:ascii="Times New Roman" w:hAnsi="Times New Roman" w:cs="Times New Roman"/>
        </w:rPr>
      </w:pPr>
      <w:r w:rsidRPr="00471955">
        <w:rPr>
          <w:rFonts w:ascii="Times New Roman" w:hAnsi="Times New Roman" w:cs="Times New Roman"/>
        </w:rPr>
        <w:t>Ob</w:t>
      </w:r>
      <w:r>
        <w:rPr>
          <w:rFonts w:ascii="Times New Roman" w:hAnsi="Times New Roman" w:cs="Times New Roman"/>
        </w:rPr>
        <w:t>j</w:t>
      </w:r>
      <w:r w:rsidRPr="00471955">
        <w:rPr>
          <w:rFonts w:ascii="Times New Roman" w:hAnsi="Times New Roman" w:cs="Times New Roman"/>
        </w:rPr>
        <w:t>ectives.</w:t>
      </w:r>
    </w:p>
    <w:p w14:paraId="0000000B" w14:textId="092B8CC3" w:rsidR="00AA1641" w:rsidRPr="00471955" w:rsidRDefault="008C140E" w:rsidP="00471955">
      <w:pPr>
        <w:pStyle w:val="Heading2"/>
        <w:spacing w:line="360" w:lineRule="auto"/>
        <w:jc w:val="both"/>
        <w:rPr>
          <w:rFonts w:ascii="Times New Roman" w:hAnsi="Times New Roman" w:cs="Times New Roman"/>
        </w:rPr>
      </w:pPr>
      <w:r w:rsidRPr="00471955">
        <w:rPr>
          <w:rFonts w:ascii="Times New Roman" w:hAnsi="Times New Roman" w:cs="Times New Roman"/>
        </w:rPr>
        <w:t>Main objectives;</w:t>
      </w:r>
    </w:p>
    <w:p w14:paraId="0000000C" w14:textId="34878786" w:rsidR="00AA1641" w:rsidRPr="00471955" w:rsidRDefault="008C140E" w:rsidP="00471955">
      <w:pPr>
        <w:spacing w:line="360" w:lineRule="auto"/>
        <w:jc w:val="both"/>
        <w:rPr>
          <w:rFonts w:ascii="Times New Roman" w:eastAsia="Times New Roman" w:hAnsi="Times New Roman" w:cs="Times New Roman"/>
          <w:sz w:val="24"/>
        </w:rPr>
      </w:pPr>
      <w:r w:rsidRPr="00471955">
        <w:rPr>
          <w:rFonts w:ascii="Times New Roman" w:eastAsia="Times New Roman" w:hAnsi="Times New Roman" w:cs="Times New Roman"/>
          <w:sz w:val="24"/>
        </w:rPr>
        <w:t xml:space="preserve">- To </w:t>
      </w:r>
      <w:del w:id="46" w:author="Augustino" w:date="2022-12-17T13:30:00Z">
        <w:r w:rsidRPr="00471955" w:rsidDel="008F0107">
          <w:rPr>
            <w:rFonts w:ascii="Times New Roman" w:eastAsia="Times New Roman" w:hAnsi="Times New Roman" w:cs="Times New Roman"/>
            <w:sz w:val="24"/>
          </w:rPr>
          <w:delText xml:space="preserve">create </w:delText>
        </w:r>
      </w:del>
      <w:del w:id="47" w:author="Augustino" w:date="2022-12-17T13:34:00Z">
        <w:r w:rsidRPr="00471955" w:rsidDel="00EE0367">
          <w:rPr>
            <w:rFonts w:ascii="Times New Roman" w:eastAsia="Times New Roman" w:hAnsi="Times New Roman" w:cs="Times New Roman"/>
            <w:sz w:val="24"/>
          </w:rPr>
          <w:delText>a</w:delText>
        </w:r>
      </w:del>
      <w:ins w:id="48" w:author="Augustino" w:date="2022-12-17T13:34:00Z">
        <w:r w:rsidR="00EE0367">
          <w:rPr>
            <w:rFonts w:ascii="Times New Roman" w:eastAsia="Times New Roman" w:hAnsi="Times New Roman" w:cs="Times New Roman"/>
            <w:sz w:val="24"/>
          </w:rPr>
          <w:t xml:space="preserve"> develop </w:t>
        </w:r>
        <w:r w:rsidR="00EE0367" w:rsidRPr="00471955">
          <w:rPr>
            <w:rFonts w:ascii="Times New Roman" w:eastAsia="Times New Roman" w:hAnsi="Times New Roman" w:cs="Times New Roman"/>
            <w:sz w:val="24"/>
          </w:rPr>
          <w:t>a</w:t>
        </w:r>
      </w:ins>
      <w:r w:rsidRPr="00471955">
        <w:rPr>
          <w:rFonts w:ascii="Times New Roman" w:eastAsia="Times New Roman" w:hAnsi="Times New Roman" w:cs="Times New Roman"/>
          <w:sz w:val="24"/>
        </w:rPr>
        <w:t xml:space="preserve"> </w:t>
      </w:r>
      <w:proofErr w:type="spellStart"/>
      <w:ins w:id="49" w:author="Augustino" w:date="2022-12-17T13:34:00Z">
        <w:r w:rsidR="00EE0367">
          <w:rPr>
            <w:rFonts w:ascii="Times New Roman" w:eastAsia="Times New Roman" w:hAnsi="Times New Roman" w:cs="Times New Roman"/>
            <w:sz w:val="24"/>
          </w:rPr>
          <w:t>s</w:t>
        </w:r>
      </w:ins>
      <w:del w:id="50" w:author="Augustino" w:date="2022-12-17T13:34:00Z">
        <w:r w:rsidRPr="00471955" w:rsidDel="00EE0367">
          <w:rPr>
            <w:rFonts w:ascii="Times New Roman" w:eastAsia="Times New Roman" w:hAnsi="Times New Roman" w:cs="Times New Roman"/>
            <w:sz w:val="24"/>
          </w:rPr>
          <w:delText>S</w:delText>
        </w:r>
      </w:del>
      <w:r w:rsidRPr="00471955">
        <w:rPr>
          <w:rFonts w:ascii="Times New Roman" w:eastAsia="Times New Roman" w:hAnsi="Times New Roman" w:cs="Times New Roman"/>
          <w:sz w:val="24"/>
        </w:rPr>
        <w:t>wahili</w:t>
      </w:r>
      <w:proofErr w:type="spellEnd"/>
      <w:r w:rsidRPr="00471955">
        <w:rPr>
          <w:rFonts w:ascii="Times New Roman" w:eastAsia="Times New Roman" w:hAnsi="Times New Roman" w:cs="Times New Roman"/>
          <w:sz w:val="24"/>
        </w:rPr>
        <w:t xml:space="preserve"> transcription tool using machine learning</w:t>
      </w:r>
      <w:del w:id="51" w:author="Augustino" w:date="2022-12-17T13:30:00Z">
        <w:r w:rsidRPr="00471955" w:rsidDel="008F0107">
          <w:rPr>
            <w:rFonts w:ascii="Times New Roman" w:eastAsia="Times New Roman" w:hAnsi="Times New Roman" w:cs="Times New Roman"/>
            <w:sz w:val="24"/>
          </w:rPr>
          <w:delText xml:space="preserve"> and artificial intelligence</w:delText>
        </w:r>
      </w:del>
      <w:r w:rsidRPr="00471955">
        <w:rPr>
          <w:rFonts w:ascii="Times New Roman" w:eastAsia="Times New Roman" w:hAnsi="Times New Roman" w:cs="Times New Roman"/>
          <w:sz w:val="24"/>
        </w:rPr>
        <w:t xml:space="preserve">. </w:t>
      </w:r>
      <w:del w:id="52" w:author="Augustino" w:date="2022-12-17T13:30:00Z">
        <w:r w:rsidRPr="00471955" w:rsidDel="008F0107">
          <w:rPr>
            <w:rFonts w:ascii="Times New Roman" w:eastAsia="Times New Roman" w:hAnsi="Times New Roman" w:cs="Times New Roman"/>
            <w:sz w:val="24"/>
          </w:rPr>
          <w:delText>The tool will help to speed up transcription activities while minimizing the costs of the services and also rendering words with high levels of accuracy.</w:delText>
        </w:r>
      </w:del>
    </w:p>
    <w:p w14:paraId="0000000D" w14:textId="77777777" w:rsidR="00AA1641" w:rsidRDefault="00AA1641" w:rsidP="00471955">
      <w:pPr>
        <w:spacing w:line="360" w:lineRule="auto"/>
        <w:jc w:val="both"/>
        <w:rPr>
          <w:rFonts w:ascii="Times New Roman" w:eastAsia="Times New Roman" w:hAnsi="Times New Roman" w:cs="Times New Roman"/>
        </w:rPr>
      </w:pPr>
    </w:p>
    <w:p w14:paraId="0000000E" w14:textId="77777777" w:rsidR="00AA1641" w:rsidRPr="00471955" w:rsidRDefault="008C140E" w:rsidP="00471955">
      <w:pPr>
        <w:pStyle w:val="Heading3"/>
        <w:spacing w:line="360" w:lineRule="auto"/>
        <w:jc w:val="both"/>
        <w:rPr>
          <w:rFonts w:ascii="Times New Roman" w:hAnsi="Times New Roman" w:cs="Times New Roman"/>
          <w:color w:val="000000" w:themeColor="text1"/>
        </w:rPr>
      </w:pPr>
      <w:r w:rsidRPr="00471955">
        <w:rPr>
          <w:rFonts w:ascii="Times New Roman" w:hAnsi="Times New Roman" w:cs="Times New Roman"/>
          <w:color w:val="000000" w:themeColor="text1"/>
        </w:rPr>
        <w:t>Specific Objectives;</w:t>
      </w:r>
    </w:p>
    <w:p w14:paraId="0000000F" w14:textId="42CF3137" w:rsidR="00AA1641" w:rsidRPr="00471955" w:rsidRDefault="008C140E" w:rsidP="00471955">
      <w:pPr>
        <w:numPr>
          <w:ilvl w:val="0"/>
          <w:numId w:val="1"/>
        </w:numPr>
        <w:spacing w:line="360" w:lineRule="auto"/>
        <w:jc w:val="both"/>
        <w:rPr>
          <w:rFonts w:ascii="Times New Roman" w:eastAsia="Times New Roman" w:hAnsi="Times New Roman" w:cs="Times New Roman"/>
          <w:sz w:val="24"/>
        </w:rPr>
      </w:pPr>
      <w:del w:id="53" w:author="Augustino" w:date="2022-12-17T13:30:00Z">
        <w:r w:rsidRPr="00471955" w:rsidDel="008F0107">
          <w:rPr>
            <w:rFonts w:ascii="Times New Roman" w:eastAsia="Times New Roman" w:hAnsi="Times New Roman" w:cs="Times New Roman"/>
            <w:sz w:val="24"/>
          </w:rPr>
          <w:delText>Creating an acoustic transcription tool using machine learning and artificial intelligence.</w:delText>
        </w:r>
      </w:del>
      <w:ins w:id="54" w:author="Augustino" w:date="2022-12-17T13:31:00Z">
        <w:r w:rsidR="008F0107">
          <w:rPr>
            <w:rFonts w:ascii="Times New Roman" w:eastAsia="Times New Roman" w:hAnsi="Times New Roman" w:cs="Times New Roman"/>
            <w:sz w:val="24"/>
          </w:rPr>
          <w:t xml:space="preserve">To create a </w:t>
        </w:r>
        <w:proofErr w:type="spellStart"/>
        <w:r w:rsidR="008F0107">
          <w:rPr>
            <w:rFonts w:ascii="Times New Roman" w:eastAsia="Times New Roman" w:hAnsi="Times New Roman" w:cs="Times New Roman"/>
            <w:sz w:val="24"/>
          </w:rPr>
          <w:t>swahili</w:t>
        </w:r>
        <w:proofErr w:type="spellEnd"/>
        <w:r w:rsidR="008F0107">
          <w:rPr>
            <w:rFonts w:ascii="Times New Roman" w:eastAsia="Times New Roman" w:hAnsi="Times New Roman" w:cs="Times New Roman"/>
            <w:sz w:val="24"/>
          </w:rPr>
          <w:t xml:space="preserve"> words dataset</w:t>
        </w:r>
      </w:ins>
      <w:ins w:id="55" w:author="Augustino" w:date="2022-12-17T13:34:00Z">
        <w:r w:rsidR="00EE0367">
          <w:rPr>
            <w:rFonts w:ascii="Times New Roman" w:eastAsia="Times New Roman" w:hAnsi="Times New Roman" w:cs="Times New Roman"/>
            <w:sz w:val="24"/>
          </w:rPr>
          <w:t xml:space="preserve"> for </w:t>
        </w:r>
      </w:ins>
      <w:ins w:id="56" w:author="Augustino" w:date="2022-12-17T13:35:00Z">
        <w:r w:rsidR="00EE0367">
          <w:rPr>
            <w:rFonts w:ascii="Times New Roman" w:eastAsia="Times New Roman" w:hAnsi="Times New Roman" w:cs="Times New Roman"/>
            <w:sz w:val="24"/>
          </w:rPr>
          <w:t>transcription.</w:t>
        </w:r>
      </w:ins>
    </w:p>
    <w:p w14:paraId="00000010" w14:textId="6DA9287D" w:rsidR="00AA1641" w:rsidRPr="00471955" w:rsidRDefault="008C140E" w:rsidP="00471955">
      <w:pPr>
        <w:numPr>
          <w:ilvl w:val="0"/>
          <w:numId w:val="1"/>
        </w:numPr>
        <w:spacing w:line="360" w:lineRule="auto"/>
        <w:jc w:val="both"/>
        <w:rPr>
          <w:rFonts w:ascii="Times New Roman" w:eastAsia="Times New Roman" w:hAnsi="Times New Roman" w:cs="Times New Roman"/>
          <w:sz w:val="24"/>
        </w:rPr>
      </w:pPr>
      <w:del w:id="57" w:author="Augustino" w:date="2022-12-17T13:31:00Z">
        <w:r w:rsidRPr="00471955" w:rsidDel="008F0107">
          <w:rPr>
            <w:rFonts w:ascii="Times New Roman" w:eastAsia="Times New Roman" w:hAnsi="Times New Roman" w:cs="Times New Roman"/>
            <w:sz w:val="24"/>
          </w:rPr>
          <w:delText xml:space="preserve">Improving the accuracy of transcription of the </w:delText>
        </w:r>
        <w:r w:rsidR="00471955" w:rsidRPr="00471955" w:rsidDel="008F0107">
          <w:rPr>
            <w:rFonts w:ascii="Times New Roman" w:eastAsia="Times New Roman" w:hAnsi="Times New Roman" w:cs="Times New Roman"/>
            <w:sz w:val="24"/>
          </w:rPr>
          <w:delText>S</w:delText>
        </w:r>
        <w:r w:rsidRPr="00471955" w:rsidDel="008F0107">
          <w:rPr>
            <w:rFonts w:ascii="Times New Roman" w:eastAsia="Times New Roman" w:hAnsi="Times New Roman" w:cs="Times New Roman"/>
            <w:sz w:val="24"/>
          </w:rPr>
          <w:delText>wahili language, since the tool is created by Swahili people from Tanzania.</w:delText>
        </w:r>
      </w:del>
      <w:ins w:id="58" w:author="Augustino" w:date="2022-12-17T13:31:00Z">
        <w:r w:rsidR="008F0107">
          <w:rPr>
            <w:rFonts w:ascii="Times New Roman" w:eastAsia="Times New Roman" w:hAnsi="Times New Roman" w:cs="Times New Roman"/>
            <w:sz w:val="24"/>
          </w:rPr>
          <w:t xml:space="preserve">To create a </w:t>
        </w:r>
      </w:ins>
      <w:ins w:id="59" w:author="Augustino" w:date="2022-12-17T13:33:00Z">
        <w:r w:rsidR="008F0107">
          <w:rPr>
            <w:rFonts w:ascii="Times New Roman" w:eastAsia="Times New Roman" w:hAnsi="Times New Roman" w:cs="Times New Roman"/>
            <w:sz w:val="24"/>
          </w:rPr>
          <w:t>Swahili</w:t>
        </w:r>
      </w:ins>
      <w:ins w:id="60" w:author="Augustino" w:date="2022-12-17T13:31:00Z">
        <w:r w:rsidR="008F0107">
          <w:rPr>
            <w:rFonts w:ascii="Times New Roman" w:eastAsia="Times New Roman" w:hAnsi="Times New Roman" w:cs="Times New Roman"/>
            <w:sz w:val="24"/>
          </w:rPr>
          <w:t xml:space="preserve"> trans</w:t>
        </w:r>
      </w:ins>
      <w:ins w:id="61" w:author="Augustino" w:date="2022-12-17T13:32:00Z">
        <w:r w:rsidR="008F0107">
          <w:rPr>
            <w:rFonts w:ascii="Times New Roman" w:eastAsia="Times New Roman" w:hAnsi="Times New Roman" w:cs="Times New Roman"/>
            <w:sz w:val="24"/>
          </w:rPr>
          <w:t>cription model using natural language processing algorithm</w:t>
        </w:r>
      </w:ins>
    </w:p>
    <w:p w14:paraId="00000011" w14:textId="2E5D3817" w:rsidR="00AA1641" w:rsidRPr="00471955" w:rsidRDefault="008C140E" w:rsidP="00471955">
      <w:pPr>
        <w:numPr>
          <w:ilvl w:val="0"/>
          <w:numId w:val="1"/>
        </w:numPr>
        <w:spacing w:line="360" w:lineRule="auto"/>
        <w:jc w:val="both"/>
        <w:rPr>
          <w:rFonts w:ascii="Times New Roman" w:eastAsia="Times New Roman" w:hAnsi="Times New Roman" w:cs="Times New Roman"/>
          <w:sz w:val="24"/>
        </w:rPr>
      </w:pPr>
      <w:del w:id="62" w:author="Augustino" w:date="2022-12-17T13:32:00Z">
        <w:r w:rsidRPr="00471955" w:rsidDel="008F0107">
          <w:rPr>
            <w:rFonts w:ascii="Times New Roman" w:eastAsia="Times New Roman" w:hAnsi="Times New Roman" w:cs="Times New Roman"/>
            <w:sz w:val="24"/>
          </w:rPr>
          <w:delText>Simplifying the work of transcription by increasing the level of accuracy of the tool via speech recognition optimization.</w:delText>
        </w:r>
      </w:del>
      <w:ins w:id="63" w:author="Augustino" w:date="2022-12-17T13:32:00Z">
        <w:r w:rsidR="008F0107">
          <w:rPr>
            <w:rFonts w:ascii="Times New Roman" w:eastAsia="Times New Roman" w:hAnsi="Times New Roman" w:cs="Times New Roman"/>
            <w:sz w:val="24"/>
          </w:rPr>
          <w:t xml:space="preserve">To </w:t>
        </w:r>
      </w:ins>
      <w:ins w:id="64" w:author="Augustino" w:date="2022-12-17T13:33:00Z">
        <w:r w:rsidR="008F0107">
          <w:rPr>
            <w:rFonts w:ascii="Times New Roman" w:eastAsia="Times New Roman" w:hAnsi="Times New Roman" w:cs="Times New Roman"/>
            <w:sz w:val="24"/>
          </w:rPr>
          <w:t xml:space="preserve">Implement the model using </w:t>
        </w:r>
      </w:ins>
      <w:ins w:id="65" w:author="Augustino" w:date="2022-12-17T13:34:00Z">
        <w:r w:rsidR="008F0107">
          <w:rPr>
            <w:rFonts w:ascii="Times New Roman" w:eastAsia="Times New Roman" w:hAnsi="Times New Roman" w:cs="Times New Roman"/>
            <w:sz w:val="24"/>
          </w:rPr>
          <w:t>web-based</w:t>
        </w:r>
      </w:ins>
      <w:ins w:id="66" w:author="Augustino" w:date="2022-12-17T13:33:00Z">
        <w:r w:rsidR="008F0107">
          <w:rPr>
            <w:rFonts w:ascii="Times New Roman" w:eastAsia="Times New Roman" w:hAnsi="Times New Roman" w:cs="Times New Roman"/>
            <w:sz w:val="24"/>
          </w:rPr>
          <w:t xml:space="preserve"> system</w:t>
        </w:r>
      </w:ins>
    </w:p>
    <w:p w14:paraId="00000012" w14:textId="703B7687" w:rsidR="00AA1641" w:rsidRPr="00471955" w:rsidDel="008F0107" w:rsidRDefault="008C140E" w:rsidP="00471955">
      <w:pPr>
        <w:numPr>
          <w:ilvl w:val="0"/>
          <w:numId w:val="1"/>
        </w:numPr>
        <w:spacing w:line="360" w:lineRule="auto"/>
        <w:jc w:val="both"/>
        <w:rPr>
          <w:del w:id="67" w:author="Augustino" w:date="2022-12-17T13:33:00Z"/>
          <w:rFonts w:ascii="Times New Roman" w:eastAsia="Times New Roman" w:hAnsi="Times New Roman" w:cs="Times New Roman"/>
          <w:sz w:val="24"/>
        </w:rPr>
      </w:pPr>
      <w:del w:id="68" w:author="Augustino" w:date="2022-12-17T13:33:00Z">
        <w:r w:rsidRPr="00471955" w:rsidDel="008F0107">
          <w:rPr>
            <w:rFonts w:ascii="Times New Roman" w:eastAsia="Times New Roman" w:hAnsi="Times New Roman" w:cs="Times New Roman"/>
            <w:sz w:val="24"/>
          </w:rPr>
          <w:delText xml:space="preserve">Creating a special tool that will be used for </w:delText>
        </w:r>
        <w:r w:rsidR="00471955" w:rsidRPr="00471955" w:rsidDel="008F0107">
          <w:rPr>
            <w:rFonts w:ascii="Times New Roman" w:eastAsia="Times New Roman" w:hAnsi="Times New Roman" w:cs="Times New Roman"/>
            <w:sz w:val="24"/>
          </w:rPr>
          <w:delText>S</w:delText>
        </w:r>
        <w:r w:rsidRPr="00471955" w:rsidDel="008F0107">
          <w:rPr>
            <w:rFonts w:ascii="Times New Roman" w:eastAsia="Times New Roman" w:hAnsi="Times New Roman" w:cs="Times New Roman"/>
            <w:sz w:val="24"/>
          </w:rPr>
          <w:delText>wahili</w:delText>
        </w:r>
        <w:r w:rsidR="00471955" w:rsidRPr="00471955" w:rsidDel="008F0107">
          <w:rPr>
            <w:rFonts w:ascii="Times New Roman" w:eastAsia="Times New Roman" w:hAnsi="Times New Roman" w:cs="Times New Roman"/>
            <w:sz w:val="24"/>
          </w:rPr>
          <w:delText xml:space="preserve"> language</w:delText>
        </w:r>
        <w:r w:rsidDel="008F0107">
          <w:rPr>
            <w:rFonts w:ascii="Times New Roman" w:eastAsia="Times New Roman" w:hAnsi="Times New Roman" w:cs="Times New Roman"/>
            <w:sz w:val="24"/>
          </w:rPr>
          <w:delText xml:space="preserve"> speech recognition,</w:delText>
        </w:r>
        <w:r w:rsidRPr="00471955" w:rsidDel="008F0107">
          <w:rPr>
            <w:rFonts w:ascii="Times New Roman" w:eastAsia="Times New Roman" w:hAnsi="Times New Roman" w:cs="Times New Roman"/>
            <w:sz w:val="24"/>
          </w:rPr>
          <w:delText xml:space="preserve"> voice processing</w:delText>
        </w:r>
        <w:r w:rsidDel="008F0107">
          <w:rPr>
            <w:rFonts w:ascii="Times New Roman" w:eastAsia="Times New Roman" w:hAnsi="Times New Roman" w:cs="Times New Roman"/>
            <w:sz w:val="24"/>
          </w:rPr>
          <w:delText xml:space="preserve"> for transcription</w:delText>
        </w:r>
        <w:r w:rsidRPr="00471955" w:rsidDel="008F0107">
          <w:rPr>
            <w:rFonts w:ascii="Times New Roman" w:eastAsia="Times New Roman" w:hAnsi="Times New Roman" w:cs="Times New Roman"/>
            <w:sz w:val="24"/>
          </w:rPr>
          <w:delText xml:space="preserve"> </w:delText>
        </w:r>
        <w:r w:rsidR="00471955" w:rsidRPr="00471955" w:rsidDel="008F0107">
          <w:rPr>
            <w:rFonts w:ascii="Times New Roman" w:eastAsia="Times New Roman" w:hAnsi="Times New Roman" w:cs="Times New Roman"/>
            <w:sz w:val="24"/>
          </w:rPr>
          <w:delText>to text format</w:delText>
        </w:r>
        <w:r w:rsidRPr="00471955" w:rsidDel="008F0107">
          <w:rPr>
            <w:rFonts w:ascii="Times New Roman" w:eastAsia="Times New Roman" w:hAnsi="Times New Roman" w:cs="Times New Roman"/>
            <w:sz w:val="24"/>
          </w:rPr>
          <w:delText>.</w:delText>
        </w:r>
      </w:del>
    </w:p>
    <w:p w14:paraId="00000013" w14:textId="13C3922C" w:rsidR="00AA1641" w:rsidRPr="00471955" w:rsidRDefault="008C140E" w:rsidP="00471955">
      <w:pPr>
        <w:numPr>
          <w:ilvl w:val="0"/>
          <w:numId w:val="1"/>
        </w:numPr>
        <w:spacing w:line="360" w:lineRule="auto"/>
        <w:jc w:val="both"/>
        <w:rPr>
          <w:rFonts w:ascii="Times New Roman" w:eastAsia="Times New Roman" w:hAnsi="Times New Roman" w:cs="Times New Roman"/>
          <w:sz w:val="24"/>
        </w:rPr>
      </w:pPr>
      <w:del w:id="69" w:author="Augustino" w:date="2022-12-17T13:33:00Z">
        <w:r w:rsidRPr="00471955" w:rsidDel="008F0107">
          <w:rPr>
            <w:rFonts w:ascii="Times New Roman" w:eastAsia="Times New Roman" w:hAnsi="Times New Roman" w:cs="Times New Roman"/>
            <w:sz w:val="24"/>
          </w:rPr>
          <w:delText>Creating the tool that is</w:delText>
        </w:r>
        <w:r w:rsidR="00242F72" w:rsidDel="008F0107">
          <w:rPr>
            <w:rFonts w:ascii="Times New Roman" w:eastAsia="Times New Roman" w:hAnsi="Times New Roman" w:cs="Times New Roman"/>
            <w:sz w:val="24"/>
          </w:rPr>
          <w:delText xml:space="preserve"> going to be</w:delText>
        </w:r>
        <w:r w:rsidRPr="00471955" w:rsidDel="008F0107">
          <w:rPr>
            <w:rFonts w:ascii="Times New Roman" w:eastAsia="Times New Roman" w:hAnsi="Times New Roman" w:cs="Times New Roman"/>
            <w:sz w:val="24"/>
          </w:rPr>
          <w:delText xml:space="preserve"> familiar with the </w:delText>
        </w:r>
        <w:r w:rsidR="00471955" w:rsidRPr="00471955" w:rsidDel="008F0107">
          <w:rPr>
            <w:rFonts w:ascii="Times New Roman" w:eastAsia="Times New Roman" w:hAnsi="Times New Roman" w:cs="Times New Roman"/>
            <w:sz w:val="24"/>
          </w:rPr>
          <w:delText>S</w:delText>
        </w:r>
        <w:r w:rsidRPr="00471955" w:rsidDel="008F0107">
          <w:rPr>
            <w:rFonts w:ascii="Times New Roman" w:eastAsia="Times New Roman" w:hAnsi="Times New Roman" w:cs="Times New Roman"/>
            <w:sz w:val="24"/>
          </w:rPr>
          <w:delText xml:space="preserve">wahili language, and understanding the </w:delText>
        </w:r>
        <w:r w:rsidR="00471955" w:rsidRPr="00471955" w:rsidDel="008F0107">
          <w:rPr>
            <w:rFonts w:ascii="Times New Roman" w:eastAsia="Times New Roman" w:hAnsi="Times New Roman" w:cs="Times New Roman"/>
            <w:sz w:val="24"/>
          </w:rPr>
          <w:delText>S</w:delText>
        </w:r>
        <w:r w:rsidRPr="00471955" w:rsidDel="008F0107">
          <w:rPr>
            <w:rFonts w:ascii="Times New Roman" w:eastAsia="Times New Roman" w:hAnsi="Times New Roman" w:cs="Times New Roman"/>
            <w:sz w:val="24"/>
          </w:rPr>
          <w:delText>wahili words more accurately and clearly</w:delText>
        </w:r>
        <w:r w:rsidR="00242F72" w:rsidDel="008F0107">
          <w:rPr>
            <w:rFonts w:ascii="Times New Roman" w:eastAsia="Times New Roman" w:hAnsi="Times New Roman" w:cs="Times New Roman"/>
            <w:sz w:val="24"/>
          </w:rPr>
          <w:delText xml:space="preserve"> compared to the already existing tools</w:delText>
        </w:r>
        <w:r w:rsidRPr="00471955" w:rsidDel="008F0107">
          <w:rPr>
            <w:rFonts w:ascii="Times New Roman" w:eastAsia="Times New Roman" w:hAnsi="Times New Roman" w:cs="Times New Roman"/>
            <w:sz w:val="24"/>
          </w:rPr>
          <w:delText>.</w:delText>
        </w:r>
      </w:del>
      <w:r w:rsidRPr="00471955">
        <w:rPr>
          <w:rFonts w:ascii="Times New Roman" w:eastAsia="Times New Roman" w:hAnsi="Times New Roman" w:cs="Times New Roman"/>
          <w:sz w:val="24"/>
        </w:rPr>
        <w:t xml:space="preserve"> </w:t>
      </w:r>
    </w:p>
    <w:sectPr w:rsidR="00AA1641" w:rsidRPr="0047195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Augustino" w:date="2022-12-17T13:29:00Z" w:initials="A">
    <w:p w14:paraId="3D4B9B35" w14:textId="5BE4EC54" w:rsidR="008F0107" w:rsidRDefault="008F0107">
      <w:pPr>
        <w:pStyle w:val="CommentText"/>
      </w:pPr>
      <w:r>
        <w:rPr>
          <w:rStyle w:val="CommentReference"/>
        </w:rPr>
        <w:annotationRef/>
      </w:r>
      <w:r>
        <w:t>Add citation here</w:t>
      </w:r>
    </w:p>
  </w:comment>
  <w:comment w:id="19" w:author="Augustino" w:date="2022-12-17T13:29:00Z" w:initials="A">
    <w:p w14:paraId="3ADEB41E" w14:textId="410F4D1D" w:rsidR="008F0107" w:rsidRDefault="008F0107">
      <w:pPr>
        <w:pStyle w:val="CommentText"/>
      </w:pPr>
      <w:r>
        <w:rPr>
          <w:rStyle w:val="CommentReference"/>
        </w:rPr>
        <w:annotationRef/>
      </w:r>
      <w:r>
        <w:t>Add citation here</w:t>
      </w:r>
    </w:p>
  </w:comment>
  <w:comment w:id="25" w:author="Augustino" w:date="2022-12-17T13:29:00Z" w:initials="A">
    <w:p w14:paraId="64F70A7D" w14:textId="6511BA24" w:rsidR="008F0107" w:rsidRDefault="008F0107">
      <w:pPr>
        <w:pStyle w:val="CommentText"/>
      </w:pPr>
      <w:r>
        <w:rPr>
          <w:rStyle w:val="CommentReference"/>
        </w:rPr>
        <w:annotationRef/>
      </w:r>
      <w:r>
        <w:t>Add citation here</w:t>
      </w:r>
    </w:p>
  </w:comment>
  <w:comment w:id="32" w:author="Augustino" w:date="2022-12-17T13:29:00Z" w:initials="A">
    <w:p w14:paraId="6AAFA62D" w14:textId="53854822" w:rsidR="008F0107" w:rsidRDefault="008F0107">
      <w:pPr>
        <w:pStyle w:val="CommentText"/>
      </w:pPr>
      <w:r>
        <w:rPr>
          <w:rStyle w:val="CommentReference"/>
        </w:rPr>
        <w:annotationRef/>
      </w:r>
      <w:r>
        <w:t>Add citation here</w:t>
      </w:r>
    </w:p>
  </w:comment>
  <w:comment w:id="41" w:author="Augustino" w:date="2022-12-17T13:30:00Z" w:initials="A">
    <w:p w14:paraId="7E7304B6" w14:textId="0E8CB7A2" w:rsidR="008F0107" w:rsidRDefault="008F0107">
      <w:pPr>
        <w:pStyle w:val="CommentText"/>
      </w:pPr>
      <w:r>
        <w:rPr>
          <w:rStyle w:val="CommentReference"/>
        </w:rPr>
        <w:annotationRef/>
      </w:r>
      <w:r>
        <w:t>Add citation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4B9B35" w15:done="0"/>
  <w15:commentEx w15:paraId="3ADEB41E" w15:done="0"/>
  <w15:commentEx w15:paraId="64F70A7D" w15:done="0"/>
  <w15:commentEx w15:paraId="6AAFA62D" w15:done="0"/>
  <w15:commentEx w15:paraId="7E7304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842A4" w16cex:dateUtc="2022-12-17T21:29:00Z"/>
  <w16cex:commentExtensible w16cex:durableId="274842B2" w16cex:dateUtc="2022-12-17T21:29:00Z"/>
  <w16cex:commentExtensible w16cex:durableId="274842C0" w16cex:dateUtc="2022-12-17T21:29:00Z"/>
  <w16cex:commentExtensible w16cex:durableId="274842CF" w16cex:dateUtc="2022-12-17T21:29:00Z"/>
  <w16cex:commentExtensible w16cex:durableId="274842DD" w16cex:dateUtc="2022-12-17T21: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4B9B35" w16cid:durableId="274842A4"/>
  <w16cid:commentId w16cid:paraId="3ADEB41E" w16cid:durableId="274842B2"/>
  <w16cid:commentId w16cid:paraId="64F70A7D" w16cid:durableId="274842C0"/>
  <w16cid:commentId w16cid:paraId="6AAFA62D" w16cid:durableId="274842CF"/>
  <w16cid:commentId w16cid:paraId="7E7304B6" w16cid:durableId="274842D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A4103"/>
    <w:multiLevelType w:val="multilevel"/>
    <w:tmpl w:val="BEF2C8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9002758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gustino">
    <w15:presenceInfo w15:providerId="Windows Live" w15:userId="347f5967ccf5f7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641"/>
    <w:rsid w:val="00242F72"/>
    <w:rsid w:val="003D6BD1"/>
    <w:rsid w:val="00471955"/>
    <w:rsid w:val="008C140E"/>
    <w:rsid w:val="008F0107"/>
    <w:rsid w:val="00AA1641"/>
    <w:rsid w:val="00EE0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08DF9"/>
  <w15:docId w15:val="{AB81FE86-8C8E-40C1-B3D9-40EFE16DA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47195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1955"/>
    <w:rPr>
      <w:rFonts w:ascii="Segoe UI" w:hAnsi="Segoe UI" w:cs="Segoe UI"/>
      <w:sz w:val="18"/>
      <w:szCs w:val="18"/>
    </w:rPr>
  </w:style>
  <w:style w:type="paragraph" w:styleId="Revision">
    <w:name w:val="Revision"/>
    <w:hidden/>
    <w:uiPriority w:val="99"/>
    <w:semiHidden/>
    <w:rsid w:val="003D6BD1"/>
    <w:pPr>
      <w:spacing w:line="240" w:lineRule="auto"/>
    </w:pPr>
  </w:style>
  <w:style w:type="character" w:styleId="CommentReference">
    <w:name w:val="annotation reference"/>
    <w:basedOn w:val="DefaultParagraphFont"/>
    <w:uiPriority w:val="99"/>
    <w:semiHidden/>
    <w:unhideWhenUsed/>
    <w:rsid w:val="008F0107"/>
    <w:rPr>
      <w:sz w:val="16"/>
      <w:szCs w:val="16"/>
    </w:rPr>
  </w:style>
  <w:style w:type="paragraph" w:styleId="CommentText">
    <w:name w:val="annotation text"/>
    <w:basedOn w:val="Normal"/>
    <w:link w:val="CommentTextChar"/>
    <w:uiPriority w:val="99"/>
    <w:semiHidden/>
    <w:unhideWhenUsed/>
    <w:rsid w:val="008F0107"/>
    <w:pPr>
      <w:spacing w:line="240" w:lineRule="auto"/>
    </w:pPr>
    <w:rPr>
      <w:sz w:val="20"/>
      <w:szCs w:val="20"/>
    </w:rPr>
  </w:style>
  <w:style w:type="character" w:customStyle="1" w:styleId="CommentTextChar">
    <w:name w:val="Comment Text Char"/>
    <w:basedOn w:val="DefaultParagraphFont"/>
    <w:link w:val="CommentText"/>
    <w:uiPriority w:val="99"/>
    <w:semiHidden/>
    <w:rsid w:val="008F0107"/>
    <w:rPr>
      <w:sz w:val="20"/>
      <w:szCs w:val="20"/>
    </w:rPr>
  </w:style>
  <w:style w:type="paragraph" w:styleId="CommentSubject">
    <w:name w:val="annotation subject"/>
    <w:basedOn w:val="CommentText"/>
    <w:next w:val="CommentText"/>
    <w:link w:val="CommentSubjectChar"/>
    <w:uiPriority w:val="99"/>
    <w:semiHidden/>
    <w:unhideWhenUsed/>
    <w:rsid w:val="008F0107"/>
    <w:rPr>
      <w:b/>
      <w:bCs/>
    </w:rPr>
  </w:style>
  <w:style w:type="character" w:customStyle="1" w:styleId="CommentSubjectChar">
    <w:name w:val="Comment Subject Char"/>
    <w:basedOn w:val="CommentTextChar"/>
    <w:link w:val="CommentSubject"/>
    <w:uiPriority w:val="99"/>
    <w:semiHidden/>
    <w:rsid w:val="008F010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RIGO</dc:creator>
  <cp:lastModifiedBy>Augustino</cp:lastModifiedBy>
  <cp:revision>3</cp:revision>
  <dcterms:created xsi:type="dcterms:W3CDTF">2022-12-17T21:34:00Z</dcterms:created>
  <dcterms:modified xsi:type="dcterms:W3CDTF">2022-12-17T21:35:00Z</dcterms:modified>
</cp:coreProperties>
</file>